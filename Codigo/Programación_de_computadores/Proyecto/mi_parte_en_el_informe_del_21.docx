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EF" w:rsidRDefault="005E04EF" w:rsidP="005E04EF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Objetivos:</w:t>
      </w:r>
    </w:p>
    <w:p w:rsidR="005E04EF" w:rsidRDefault="00A01033" w:rsidP="005E04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Adquirir h</w:t>
      </w:r>
      <w:r w:rsidR="005E04EF">
        <w:rPr>
          <w:rFonts w:ascii="Arial" w:hAnsi="Arial" w:cs="Arial"/>
          <w:sz w:val="24"/>
          <w:szCs w:val="24"/>
          <w:lang w:val="es-CO"/>
        </w:rPr>
        <w:t xml:space="preserve">abilidades: </w:t>
      </w:r>
      <w:r w:rsidR="005E04EF" w:rsidRPr="005E04EF">
        <w:rPr>
          <w:rFonts w:ascii="Arial" w:hAnsi="Arial" w:cs="Arial"/>
          <w:sz w:val="24"/>
          <w:szCs w:val="24"/>
          <w:lang w:val="es-CO"/>
        </w:rPr>
        <w:t>Para empezar en el extenso mundo de la programación, hay que adquirir conceptos básicos, conceptos que vemos dentro de las clases con nuestros profesores, pero, para aprender seriamente a programar, entender lo que conlleva el desarrollar algo, hay que llevarlo a la práctica, hacer realidad un proyecto, haciendo uso de la programación como instrumento, aprender a trabajar en un equipo, y este, es nuestro objetivo principal, encontrarnos con todas las dificultades posibles a la hora de llevar a cabo un programa, con esto, ser mejores programadores y mejores compañeros.</w:t>
      </w:r>
    </w:p>
    <w:p w:rsidR="000F446E" w:rsidRDefault="00A01033" w:rsidP="005E04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Alimentar la nostalgia: </w:t>
      </w:r>
      <w:r w:rsidR="005E04EF">
        <w:rPr>
          <w:rFonts w:ascii="Arial" w:hAnsi="Arial" w:cs="Arial"/>
          <w:sz w:val="24"/>
          <w:szCs w:val="24"/>
          <w:lang w:val="es-CO"/>
        </w:rPr>
        <w:t xml:space="preserve">Para llevar a cabo nuestro principal objetivo debíamos elegir algo que nos llamase la atención a todos, a todos en </w:t>
      </w:r>
      <w:r>
        <w:rPr>
          <w:rFonts w:ascii="Arial" w:hAnsi="Arial" w:cs="Arial"/>
          <w:sz w:val="24"/>
          <w:szCs w:val="24"/>
          <w:lang w:val="es-CO"/>
        </w:rPr>
        <w:t>el equipo al menos, y pues primó</w:t>
      </w:r>
      <w:r w:rsidR="005E04EF">
        <w:rPr>
          <w:rFonts w:ascii="Arial" w:hAnsi="Arial" w:cs="Arial"/>
          <w:sz w:val="24"/>
          <w:szCs w:val="24"/>
          <w:lang w:val="es-CO"/>
        </w:rPr>
        <w:t xml:space="preserve"> la nostalgia, parece ser que todos hemos tenido contacto con los clásicos celulares </w:t>
      </w:r>
      <w:proofErr w:type="spellStart"/>
      <w:r w:rsidR="005E04EF">
        <w:rPr>
          <w:rFonts w:ascii="Arial" w:hAnsi="Arial" w:cs="Arial"/>
          <w:sz w:val="24"/>
          <w:szCs w:val="24"/>
          <w:lang w:val="es-CO"/>
        </w:rPr>
        <w:t>Nokias</w:t>
      </w:r>
      <w:proofErr w:type="spellEnd"/>
      <w:r w:rsidR="005E04EF">
        <w:rPr>
          <w:rFonts w:ascii="Arial" w:hAnsi="Arial" w:cs="Arial"/>
          <w:sz w:val="24"/>
          <w:szCs w:val="24"/>
          <w:lang w:val="es-CO"/>
        </w:rPr>
        <w:t xml:space="preserve"> que traían estos juegos como</w:t>
      </w:r>
      <w:r>
        <w:rPr>
          <w:rFonts w:ascii="Arial" w:hAnsi="Arial" w:cs="Arial"/>
          <w:sz w:val="24"/>
          <w:szCs w:val="24"/>
          <w:lang w:val="es-CO"/>
        </w:rPr>
        <w:t xml:space="preserve"> Snake</w:t>
      </w:r>
      <w:r w:rsidR="005E04EF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="005E04EF">
        <w:rPr>
          <w:rFonts w:ascii="Arial" w:hAnsi="Arial" w:cs="Arial"/>
          <w:sz w:val="24"/>
          <w:szCs w:val="24"/>
          <w:lang w:val="es-CO"/>
        </w:rPr>
        <w:t>space</w:t>
      </w:r>
      <w:proofErr w:type="spellEnd"/>
      <w:r w:rsidR="005E04EF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5E04EF">
        <w:rPr>
          <w:rFonts w:ascii="Arial" w:hAnsi="Arial" w:cs="Arial"/>
          <w:sz w:val="24"/>
          <w:szCs w:val="24"/>
          <w:lang w:val="es-CO"/>
        </w:rPr>
        <w:t>impact</w:t>
      </w:r>
      <w:proofErr w:type="spellEnd"/>
      <w:r w:rsidR="005E04EF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="005E04EF">
        <w:rPr>
          <w:rFonts w:ascii="Arial" w:hAnsi="Arial" w:cs="Arial"/>
          <w:sz w:val="24"/>
          <w:szCs w:val="24"/>
          <w:lang w:val="es-CO"/>
        </w:rPr>
        <w:t>diamond</w:t>
      </w:r>
      <w:proofErr w:type="spellEnd"/>
      <w:r w:rsidR="005E04EF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="005E04EF">
        <w:rPr>
          <w:rFonts w:ascii="Arial" w:hAnsi="Arial" w:cs="Arial"/>
          <w:sz w:val="24"/>
          <w:szCs w:val="24"/>
          <w:lang w:val="es-CO"/>
        </w:rPr>
        <w:t>twister</w:t>
      </w:r>
      <w:proofErr w:type="spellEnd"/>
      <w:r w:rsidR="005E04EF">
        <w:rPr>
          <w:rFonts w:ascii="Arial" w:hAnsi="Arial" w:cs="Arial"/>
          <w:sz w:val="24"/>
          <w:szCs w:val="24"/>
          <w:lang w:val="es-CO"/>
        </w:rPr>
        <w:t xml:space="preserve"> 2, entre otros, el punto es que, todos nos habíamos sumergido en estos </w:t>
      </w:r>
      <w:proofErr w:type="spellStart"/>
      <w:r w:rsidR="005E04EF">
        <w:rPr>
          <w:rFonts w:ascii="Arial" w:hAnsi="Arial" w:cs="Arial"/>
          <w:sz w:val="24"/>
          <w:szCs w:val="24"/>
          <w:lang w:val="es-CO"/>
        </w:rPr>
        <w:t>gameplays</w:t>
      </w:r>
      <w:proofErr w:type="spellEnd"/>
      <w:r w:rsidR="005E04EF">
        <w:rPr>
          <w:rFonts w:ascii="Arial" w:hAnsi="Arial" w:cs="Arial"/>
          <w:sz w:val="24"/>
          <w:szCs w:val="24"/>
          <w:lang w:val="es-CO"/>
        </w:rPr>
        <w:t xml:space="preserve"> dentro de nuestra infancia, elementos que nos producen nostalgia</w:t>
      </w:r>
      <w:r>
        <w:rPr>
          <w:rFonts w:ascii="Arial" w:hAnsi="Arial" w:cs="Arial"/>
          <w:sz w:val="24"/>
          <w:szCs w:val="24"/>
          <w:lang w:val="es-CO"/>
        </w:rPr>
        <w:t xml:space="preserve">, entonces haciendo hincapié en esto, decidimos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reversionar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el clásico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space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impact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, dentro de un lenguaje como lo es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python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A01033" w:rsidRDefault="00A01033" w:rsidP="005E04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Hacerlo bien: Para terminar, el objetivo para cerrar esta empresa es que el juego sea disfrutable, tanto o más que aquel juego que disfrutamos en nuestra niñez, por ello, trataremos de darle dinámica e historia lo suficientemente agradable como para que sea un juego casual, pero, que dé algo que recordar, y no sólo se juegue por nostalgia.</w:t>
      </w:r>
    </w:p>
    <w:p w:rsidR="00A01033" w:rsidRDefault="00A01033" w:rsidP="00A01033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Justificación: </w:t>
      </w:r>
    </w:p>
    <w:p w:rsidR="00A01033" w:rsidRDefault="00C76C07" w:rsidP="00A0103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Los</w:t>
      </w:r>
      <w:r w:rsidR="00A01033">
        <w:rPr>
          <w:rFonts w:ascii="Arial" w:hAnsi="Arial" w:cs="Arial"/>
          <w:sz w:val="24"/>
          <w:szCs w:val="24"/>
          <w:lang w:val="es-CO"/>
        </w:rPr>
        <w:t xml:space="preserve"> criterios </w:t>
      </w:r>
      <w:r>
        <w:rPr>
          <w:rFonts w:ascii="Arial" w:hAnsi="Arial" w:cs="Arial"/>
          <w:sz w:val="24"/>
          <w:szCs w:val="24"/>
          <w:lang w:val="es-CO"/>
        </w:rPr>
        <w:t>que hemos tenido</w:t>
      </w:r>
      <w:r w:rsidR="00A01033">
        <w:rPr>
          <w:rFonts w:ascii="Arial" w:hAnsi="Arial" w:cs="Arial"/>
          <w:sz w:val="24"/>
          <w:szCs w:val="24"/>
          <w:lang w:val="es-CO"/>
        </w:rPr>
        <w:t xml:space="preserve"> en cuenta para sostener la creación de un jueg</w:t>
      </w:r>
      <w:r>
        <w:rPr>
          <w:rFonts w:ascii="Arial" w:hAnsi="Arial" w:cs="Arial"/>
          <w:sz w:val="24"/>
          <w:szCs w:val="24"/>
          <w:lang w:val="es-CO"/>
        </w:rPr>
        <w:t>o sobre cualquier otro proyecto comprenden desde que tantos proyectos innovadores o con carácter propio podrían hacerse en el siglo XXI hasta que tan realmente importante es la elección del proyecto, tomando en cuenta la primer idea, hemos concluido que es difícil y hasta tal vez sea suerte encontrarse con una idea de este tipo, dejándonos la otra opción, en vez de buscar o construir está idea única, tomemos algo como un juego, tan sobreexplotado hoy en día, pero, hagámoslo bien, dediquémosle atención y empeño, y hagamos de una idea ordinaria como hacer un refrito nostálgico, algo que al menos nos satisfaga a nosotros, y en fin, un juego puede claramente explotar nuestras habilidades como programadores y enseñarnos nuevas sin problema alguno, cumpliendo cada uno de nuestros objetivos nuestros objetivos.</w:t>
      </w:r>
    </w:p>
    <w:p w:rsidR="00E80786" w:rsidRDefault="00E80786" w:rsidP="00E80786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Introducción,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python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pygame</w:t>
      </w:r>
      <w:proofErr w:type="spellEnd"/>
    </w:p>
    <w:p w:rsidR="009C5A4B" w:rsidRDefault="009C5A4B" w:rsidP="009C5A4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Python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es un lenguaje de programación de interpretado de alto nivel, con enfoque al programador, por lo cual trata brindarle la mayor facilidad en la comprensión y construcción de código a quien desea hacerlo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Python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A01033" w:rsidRDefault="009C5A4B" w:rsidP="00DD191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 w:rsidRPr="009C5A4B">
        <w:rPr>
          <w:rFonts w:ascii="Arial" w:hAnsi="Arial" w:cs="Arial"/>
          <w:sz w:val="24"/>
          <w:szCs w:val="24"/>
          <w:lang w:val="es-CO"/>
        </w:rPr>
        <w:t>Pygame</w:t>
      </w:r>
      <w:proofErr w:type="spellEnd"/>
      <w:r w:rsidRPr="009C5A4B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es un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binding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la biblioteca SDL, lo cual es una biblioteca de C compilada de tal modo, que puede ser utilizada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Python</w:t>
      </w:r>
      <w:proofErr w:type="spellEnd"/>
      <w:r w:rsidR="001F1729">
        <w:rPr>
          <w:rFonts w:ascii="Arial" w:hAnsi="Arial" w:cs="Arial"/>
          <w:sz w:val="24"/>
          <w:szCs w:val="24"/>
          <w:lang w:val="es-CO"/>
        </w:rPr>
        <w:t xml:space="preserve">, esta biblioteca </w:t>
      </w:r>
      <w:r w:rsidR="001F1729">
        <w:rPr>
          <w:rFonts w:ascii="Arial" w:hAnsi="Arial" w:cs="Arial"/>
          <w:sz w:val="24"/>
          <w:szCs w:val="24"/>
          <w:lang w:val="es-CO"/>
        </w:rPr>
        <w:lastRenderedPageBreak/>
        <w:t xml:space="preserve">da las facultades de </w:t>
      </w:r>
      <w:proofErr w:type="spellStart"/>
      <w:r w:rsidR="001F1729">
        <w:rPr>
          <w:rFonts w:ascii="Arial" w:hAnsi="Arial" w:cs="Arial"/>
          <w:sz w:val="24"/>
          <w:szCs w:val="24"/>
          <w:lang w:val="es-CO"/>
        </w:rPr>
        <w:t>interfazar</w:t>
      </w:r>
      <w:proofErr w:type="spellEnd"/>
      <w:r w:rsidR="001F1729">
        <w:rPr>
          <w:rFonts w:ascii="Arial" w:hAnsi="Arial" w:cs="Arial"/>
          <w:sz w:val="24"/>
          <w:szCs w:val="24"/>
          <w:lang w:val="es-CO"/>
        </w:rPr>
        <w:t xml:space="preserve"> al </w:t>
      </w:r>
      <w:proofErr w:type="spellStart"/>
      <w:r w:rsidR="001F1729">
        <w:rPr>
          <w:rFonts w:ascii="Arial" w:hAnsi="Arial" w:cs="Arial"/>
          <w:sz w:val="24"/>
          <w:szCs w:val="24"/>
          <w:lang w:val="es-CO"/>
        </w:rPr>
        <w:t>codigo</w:t>
      </w:r>
      <w:proofErr w:type="spellEnd"/>
      <w:r w:rsidR="001F1729">
        <w:rPr>
          <w:rFonts w:ascii="Arial" w:hAnsi="Arial" w:cs="Arial"/>
          <w:sz w:val="24"/>
          <w:szCs w:val="24"/>
          <w:lang w:val="es-CO"/>
        </w:rPr>
        <w:t xml:space="preserve"> del programador con el hardware, cosa que </w:t>
      </w:r>
      <w:proofErr w:type="spellStart"/>
      <w:r w:rsidR="001F1729">
        <w:rPr>
          <w:rFonts w:ascii="Arial" w:hAnsi="Arial" w:cs="Arial"/>
          <w:sz w:val="24"/>
          <w:szCs w:val="24"/>
          <w:lang w:val="es-CO"/>
        </w:rPr>
        <w:t>Python</w:t>
      </w:r>
      <w:proofErr w:type="spellEnd"/>
      <w:r w:rsidR="001F1729">
        <w:rPr>
          <w:rFonts w:ascii="Arial" w:hAnsi="Arial" w:cs="Arial"/>
          <w:sz w:val="24"/>
          <w:szCs w:val="24"/>
          <w:lang w:val="es-CO"/>
        </w:rPr>
        <w:t xml:space="preserve"> sólo no tiene la capacidad, este solo puede alterar datos que hayan en memoria </w:t>
      </w:r>
      <w:proofErr w:type="spellStart"/>
      <w:r w:rsidR="001F1729">
        <w:rPr>
          <w:rFonts w:ascii="Arial" w:hAnsi="Arial" w:cs="Arial"/>
          <w:sz w:val="24"/>
          <w:szCs w:val="24"/>
          <w:lang w:val="es-CO"/>
        </w:rPr>
        <w:t>memoria</w:t>
      </w:r>
      <w:proofErr w:type="spellEnd"/>
      <w:r w:rsidR="001F1729">
        <w:rPr>
          <w:rFonts w:ascii="Arial" w:hAnsi="Arial" w:cs="Arial"/>
          <w:sz w:val="24"/>
          <w:szCs w:val="24"/>
          <w:lang w:val="es-CO"/>
        </w:rPr>
        <w:t>.</w:t>
      </w:r>
    </w:p>
    <w:p w:rsidR="00414220" w:rsidRDefault="00414220" w:rsidP="00414220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Historia: </w:t>
      </w:r>
    </w:p>
    <w:p w:rsidR="00C838FD" w:rsidRDefault="00414220" w:rsidP="00C838FD">
      <w:pPr>
        <w:pStyle w:val="Prrafodelista"/>
        <w:numPr>
          <w:ilvl w:val="0"/>
          <w:numId w:val="4"/>
        </w:numPr>
        <w:jc w:val="both"/>
        <w:rPr>
          <w:ins w:id="0" w:author="Miguel Bv" w:date="2020-09-21T14:15:00Z"/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Nos ubicamos en un sistema solar en otra dimensión, una dimensión donde el rock nunca fue popular, mientras que </w:t>
      </w:r>
      <w:ins w:id="1" w:author="Miguel Bv" w:date="2020-09-21T14:13:00Z">
        <w:r w:rsidR="00C838FD">
          <w:rPr>
            <w:rFonts w:ascii="Arial" w:hAnsi="Arial" w:cs="Arial"/>
            <w:sz w:val="24"/>
            <w:szCs w:val="24"/>
            <w:lang w:val="es-CO"/>
          </w:rPr>
          <w:t xml:space="preserve">el vallenato y la </w:t>
        </w:r>
        <w:proofErr w:type="spellStart"/>
        <w:r w:rsidR="00C838FD">
          <w:rPr>
            <w:rFonts w:ascii="Arial" w:hAnsi="Arial" w:cs="Arial"/>
            <w:sz w:val="24"/>
            <w:szCs w:val="24"/>
            <w:lang w:val="es-CO"/>
          </w:rPr>
          <w:t>carranga</w:t>
        </w:r>
        <w:proofErr w:type="spellEnd"/>
        <w:r w:rsidR="00C838FD">
          <w:rPr>
            <w:rFonts w:ascii="Arial" w:hAnsi="Arial" w:cs="Arial"/>
            <w:sz w:val="24"/>
            <w:szCs w:val="24"/>
            <w:lang w:val="es-CO"/>
          </w:rPr>
          <w:t xml:space="preserve"> eran la </w:t>
        </w:r>
      </w:ins>
      <w:ins w:id="2" w:author="Miguel Bv" w:date="2020-09-21T14:14:00Z">
        <w:r w:rsidR="00C838FD">
          <w:rPr>
            <w:rFonts w:ascii="Arial" w:hAnsi="Arial" w:cs="Arial"/>
            <w:sz w:val="24"/>
            <w:szCs w:val="24"/>
            <w:lang w:val="es-CO"/>
          </w:rPr>
          <w:t>música</w:t>
        </w:r>
      </w:ins>
      <w:ins w:id="3" w:author="Miguel Bv" w:date="2020-09-21T14:13:00Z">
        <w:r w:rsidR="00C838FD">
          <w:rPr>
            <w:rFonts w:ascii="Arial" w:hAnsi="Arial" w:cs="Arial"/>
            <w:sz w:val="24"/>
            <w:szCs w:val="24"/>
            <w:lang w:val="es-CO"/>
          </w:rPr>
          <w:t xml:space="preserve"> </w:t>
        </w:r>
      </w:ins>
      <w:ins w:id="4" w:author="Miguel Bv" w:date="2020-09-21T14:14:00Z">
        <w:r w:rsidR="00C838FD">
          <w:rPr>
            <w:rFonts w:ascii="Arial" w:hAnsi="Arial" w:cs="Arial"/>
            <w:sz w:val="24"/>
            <w:szCs w:val="24"/>
            <w:lang w:val="es-CO"/>
          </w:rPr>
          <w:t>de moda dentro de LOS40 principales</w:t>
        </w:r>
      </w:ins>
      <w:del w:id="5" w:author="Miguel Bv" w:date="2020-09-21T14:13:00Z">
        <w:r w:rsidDel="00C838FD">
          <w:rPr>
            <w:rFonts w:ascii="Arial" w:hAnsi="Arial" w:cs="Arial"/>
            <w:sz w:val="24"/>
            <w:szCs w:val="24"/>
            <w:lang w:val="es-CO"/>
          </w:rPr>
          <w:delText>himnos nacionales y regionales siempre ocuparon mínimo el 80% de</w:delText>
        </w:r>
      </w:del>
      <w:del w:id="6" w:author="Miguel Bv" w:date="2020-09-21T14:12:00Z">
        <w:r w:rsidDel="00C838FD">
          <w:rPr>
            <w:rFonts w:ascii="Arial" w:hAnsi="Arial" w:cs="Arial"/>
            <w:sz w:val="24"/>
            <w:szCs w:val="24"/>
            <w:lang w:val="es-CO"/>
          </w:rPr>
          <w:delText>l Hot 100 de los Billboards</w:delText>
        </w:r>
      </w:del>
      <w:r>
        <w:rPr>
          <w:rFonts w:ascii="Arial" w:hAnsi="Arial" w:cs="Arial"/>
          <w:sz w:val="24"/>
          <w:szCs w:val="24"/>
          <w:lang w:val="es-CO"/>
        </w:rPr>
        <w:t xml:space="preserve">, en esté pequeño sistema habitaba una sociedad humilde de tipo II en la escala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Kardashov</w:t>
      </w:r>
      <w:proofErr w:type="spellEnd"/>
      <w:r>
        <w:rPr>
          <w:rFonts w:ascii="Arial" w:hAnsi="Arial" w:cs="Arial"/>
          <w:sz w:val="24"/>
          <w:szCs w:val="24"/>
          <w:lang w:val="es-CO"/>
        </w:rPr>
        <w:t>,</w:t>
      </w:r>
      <w:ins w:id="7" w:author="Miguel Bv" w:date="2020-09-21T14:11:00Z">
        <w:r w:rsidR="00C838FD">
          <w:rPr>
            <w:rFonts w:ascii="Arial" w:hAnsi="Arial" w:cs="Arial"/>
            <w:sz w:val="24"/>
            <w:szCs w:val="24"/>
            <w:lang w:val="es-CO"/>
          </w:rPr>
          <w:t xml:space="preserve"> </w:t>
        </w:r>
      </w:ins>
      <w:r>
        <w:rPr>
          <w:rFonts w:ascii="Arial" w:hAnsi="Arial" w:cs="Arial"/>
          <w:sz w:val="24"/>
          <w:szCs w:val="24"/>
          <w:lang w:val="es-CO"/>
        </w:rPr>
        <w:t xml:space="preserve">en este sistema estaba bien marcadas las subculturas muy propias en cada planeta perteneciente a este sistema solar, pertenecientes a este sistema </w:t>
      </w:r>
      <w:ins w:id="8" w:author="Miguel Bv" w:date="2020-09-21T14:09:00Z">
        <w:r>
          <w:rPr>
            <w:rFonts w:ascii="Arial" w:hAnsi="Arial" w:cs="Arial"/>
            <w:sz w:val="24"/>
            <w:szCs w:val="24"/>
            <w:lang w:val="es-CO"/>
          </w:rPr>
          <w:t>había</w:t>
        </w:r>
        <w:r w:rsidR="00C838FD">
          <w:rPr>
            <w:rFonts w:ascii="Arial" w:hAnsi="Arial" w:cs="Arial"/>
            <w:sz w:val="24"/>
            <w:szCs w:val="24"/>
            <w:lang w:val="es-CO"/>
          </w:rPr>
          <w:t>n unos 40 planetas,</w:t>
        </w:r>
      </w:ins>
      <w:ins w:id="9" w:author="Miguel Bv" w:date="2020-09-21T14:10:00Z">
        <w:r w:rsidR="00C838FD">
          <w:rPr>
            <w:rFonts w:ascii="Arial" w:hAnsi="Arial" w:cs="Arial"/>
            <w:sz w:val="24"/>
            <w:szCs w:val="24"/>
            <w:lang w:val="es-CO"/>
          </w:rPr>
          <w:t xml:space="preserve"> de los cuales solo 33 eran rocosos y habitados</w:t>
        </w:r>
      </w:ins>
      <w:ins w:id="10" w:author="Miguel Bv" w:date="2020-09-21T14:11:00Z">
        <w:r w:rsidR="00C838FD">
          <w:rPr>
            <w:rFonts w:ascii="Arial" w:hAnsi="Arial" w:cs="Arial"/>
            <w:sz w:val="24"/>
            <w:szCs w:val="24"/>
            <w:lang w:val="es-CO"/>
          </w:rPr>
          <w:t>.</w:t>
        </w:r>
      </w:ins>
    </w:p>
    <w:p w:rsidR="00FA3E45" w:rsidRDefault="00C838FD">
      <w:pPr>
        <w:ind w:left="708"/>
        <w:jc w:val="both"/>
        <w:rPr>
          <w:ins w:id="11" w:author="Miguel Bv" w:date="2020-09-21T14:42:00Z"/>
          <w:rFonts w:ascii="Arial" w:hAnsi="Arial" w:cs="Arial"/>
          <w:sz w:val="24"/>
          <w:szCs w:val="24"/>
          <w:lang w:val="es-CO"/>
        </w:rPr>
        <w:pPrChange w:id="12" w:author="Miguel Bv" w:date="2020-09-21T14:42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13" w:author="Miguel Bv" w:date="2020-09-21T14:15:00Z">
        <w:r>
          <w:rPr>
            <w:rFonts w:ascii="Arial" w:hAnsi="Arial" w:cs="Arial"/>
            <w:sz w:val="24"/>
            <w:szCs w:val="24"/>
            <w:lang w:val="es-CO"/>
          </w:rPr>
          <w:t xml:space="preserve">Nadie se esperaba que en esta alegre y pacifico sistema alguien estuviese dispuesto a armarse e intimar al pueblo de bien, todo lo contrario a lo que realmente sucedió. </w:t>
        </w:r>
      </w:ins>
      <w:ins w:id="14" w:author="Miguel Bv" w:date="2020-09-21T14:16:00Z">
        <w:r>
          <w:rPr>
            <w:rFonts w:ascii="Arial" w:hAnsi="Arial" w:cs="Arial"/>
            <w:sz w:val="24"/>
            <w:szCs w:val="24"/>
            <w:lang w:val="es-CO"/>
          </w:rPr>
          <w:t>Hasta que llego el día, y nada más quedó en un planeta un rastro impune de dolor y resentimiento, pero, esto no se quedaría así.</w:t>
        </w:r>
      </w:ins>
    </w:p>
    <w:p w:rsidR="00FA3E45" w:rsidRDefault="00FA3E45">
      <w:pPr>
        <w:jc w:val="both"/>
        <w:rPr>
          <w:ins w:id="15" w:author="Miguel Bv" w:date="2020-09-21T14:42:00Z"/>
          <w:rFonts w:ascii="Arial" w:hAnsi="Arial" w:cs="Arial"/>
          <w:sz w:val="24"/>
          <w:szCs w:val="24"/>
          <w:lang w:val="es-CO"/>
        </w:rPr>
        <w:pPrChange w:id="16" w:author="Miguel Bv" w:date="2020-09-21T14:42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17" w:author="Miguel Bv" w:date="2020-09-21T14:42:00Z">
        <w:r>
          <w:rPr>
            <w:rFonts w:ascii="Arial" w:hAnsi="Arial" w:cs="Arial"/>
            <w:sz w:val="24"/>
            <w:szCs w:val="24"/>
            <w:lang w:val="es-CO"/>
          </w:rPr>
          <w:t>Presupuesto:</w:t>
        </w:r>
      </w:ins>
    </w:p>
    <w:p w:rsidR="00FA3E45" w:rsidRDefault="00F5706E">
      <w:pPr>
        <w:pStyle w:val="Prrafodelista"/>
        <w:numPr>
          <w:ilvl w:val="0"/>
          <w:numId w:val="7"/>
        </w:numPr>
        <w:jc w:val="both"/>
        <w:rPr>
          <w:ins w:id="18" w:author="Miguel Bv" w:date="2020-09-21T15:04:00Z"/>
          <w:rFonts w:ascii="Arial" w:hAnsi="Arial" w:cs="Arial"/>
          <w:sz w:val="24"/>
          <w:szCs w:val="24"/>
          <w:lang w:val="es-CO"/>
        </w:rPr>
        <w:pPrChange w:id="19" w:author="Miguel Bv" w:date="2020-09-21T14:42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20" w:author="Miguel Bv" w:date="2020-09-21T15:37:00Z">
        <w:r>
          <w:rPr>
            <w:rFonts w:ascii="Arial" w:hAnsi="Arial" w:cs="Arial"/>
            <w:sz w:val="24"/>
            <w:szCs w:val="24"/>
            <w:lang w:val="es-CO"/>
          </w:rPr>
          <w:t>¿Qué</w:t>
        </w:r>
      </w:ins>
      <w:ins w:id="21" w:author="Miguel Bv" w:date="2020-09-21T15:04:00Z">
        <w:r w:rsidR="003D3F51">
          <w:rPr>
            <w:rFonts w:ascii="Arial" w:hAnsi="Arial" w:cs="Arial"/>
            <w:sz w:val="24"/>
            <w:szCs w:val="24"/>
            <w:lang w:val="es-CO"/>
          </w:rPr>
          <w:t xml:space="preserve"> hay que invertir para hacer el juego?</w:t>
        </w:r>
      </w:ins>
    </w:p>
    <w:p w:rsidR="00F5706E" w:rsidRDefault="00F5706E">
      <w:pPr>
        <w:pStyle w:val="Prrafodelista"/>
        <w:jc w:val="both"/>
        <w:rPr>
          <w:ins w:id="22" w:author="Miguel Bv" w:date="2020-09-21T15:36:00Z"/>
          <w:rFonts w:ascii="Arial" w:hAnsi="Arial" w:cs="Arial"/>
          <w:sz w:val="24"/>
          <w:szCs w:val="24"/>
          <w:lang w:val="es-CO"/>
        </w:rPr>
        <w:pPrChange w:id="23" w:author="Miguel Bv" w:date="2020-09-21T15:04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24" w:author="Miguel Bv" w:date="2020-09-21T15:04:00Z">
        <w:r>
          <w:rPr>
            <w:rFonts w:ascii="Arial" w:hAnsi="Arial" w:cs="Arial"/>
            <w:sz w:val="24"/>
            <w:szCs w:val="24"/>
            <w:lang w:val="es-CO"/>
          </w:rPr>
          <w:t>T</w:t>
        </w:r>
        <w:r w:rsidR="003D3F51">
          <w:rPr>
            <w:rFonts w:ascii="Arial" w:hAnsi="Arial" w:cs="Arial"/>
            <w:sz w:val="24"/>
            <w:szCs w:val="24"/>
            <w:lang w:val="es-CO"/>
          </w:rPr>
          <w:t>iempo</w:t>
        </w:r>
      </w:ins>
      <w:ins w:id="25" w:author="Miguel Bv" w:date="2020-09-21T15:36:00Z">
        <w:r>
          <w:rPr>
            <w:rFonts w:ascii="Arial" w:hAnsi="Arial" w:cs="Arial"/>
            <w:sz w:val="24"/>
            <w:szCs w:val="24"/>
            <w:lang w:val="es-CO"/>
          </w:rPr>
          <w:t xml:space="preserve"> de:</w:t>
        </w:r>
      </w:ins>
    </w:p>
    <w:p w:rsidR="003D3F51" w:rsidRDefault="00F5706E">
      <w:pPr>
        <w:pStyle w:val="Prrafodelista"/>
        <w:ind w:left="1428" w:firstLine="696"/>
        <w:jc w:val="both"/>
        <w:rPr>
          <w:ins w:id="26" w:author="Miguel Bv" w:date="2020-09-21T15:36:00Z"/>
          <w:rFonts w:ascii="Arial" w:hAnsi="Arial" w:cs="Arial"/>
          <w:sz w:val="24"/>
          <w:szCs w:val="24"/>
          <w:lang w:val="es-CO"/>
        </w:rPr>
        <w:pPrChange w:id="27" w:author="Miguel Bv" w:date="2020-09-21T15:36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28" w:author="Miguel Bv" w:date="2020-09-21T15:36:00Z">
        <w:r>
          <w:rPr>
            <w:rFonts w:ascii="Arial" w:hAnsi="Arial" w:cs="Arial"/>
            <w:sz w:val="24"/>
            <w:szCs w:val="24"/>
            <w:lang w:val="es-CO"/>
          </w:rPr>
          <w:t xml:space="preserve"> </w:t>
        </w:r>
        <w:proofErr w:type="spellStart"/>
        <w:r>
          <w:rPr>
            <w:rFonts w:ascii="Arial" w:hAnsi="Arial" w:cs="Arial"/>
            <w:sz w:val="24"/>
            <w:szCs w:val="24"/>
            <w:lang w:val="es-CO"/>
          </w:rPr>
          <w:t>Jhon</w:t>
        </w:r>
        <w:proofErr w:type="spellEnd"/>
        <w:r>
          <w:rPr>
            <w:rFonts w:ascii="Arial" w:hAnsi="Arial" w:cs="Arial"/>
            <w:sz w:val="24"/>
            <w:szCs w:val="24"/>
            <w:lang w:val="es-CO"/>
          </w:rPr>
          <w:t xml:space="preserve"> = 4 horas semanales</w:t>
        </w:r>
      </w:ins>
      <w:ins w:id="29" w:author="Miguel Bv" w:date="2020-09-21T15:37:00Z">
        <w:r>
          <w:rPr>
            <w:rFonts w:ascii="Arial" w:hAnsi="Arial" w:cs="Arial"/>
            <w:sz w:val="24"/>
            <w:szCs w:val="24"/>
            <w:lang w:val="es-CO"/>
          </w:rPr>
          <w:t>.</w:t>
        </w:r>
      </w:ins>
    </w:p>
    <w:p w:rsidR="00F5706E" w:rsidRDefault="00F5706E">
      <w:pPr>
        <w:pStyle w:val="Prrafodelista"/>
        <w:jc w:val="both"/>
        <w:rPr>
          <w:ins w:id="30" w:author="Miguel Bv" w:date="2020-09-21T15:37:00Z"/>
          <w:rFonts w:ascii="Arial" w:hAnsi="Arial" w:cs="Arial"/>
          <w:sz w:val="24"/>
          <w:szCs w:val="24"/>
          <w:lang w:val="es-CO"/>
        </w:rPr>
        <w:pPrChange w:id="31" w:author="Miguel Bv" w:date="2020-09-21T15:04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32" w:author="Miguel Bv" w:date="2020-09-21T15:36:00Z">
        <w:r>
          <w:rPr>
            <w:rFonts w:ascii="Arial" w:hAnsi="Arial" w:cs="Arial"/>
            <w:sz w:val="24"/>
            <w:szCs w:val="24"/>
            <w:lang w:val="es-CO"/>
          </w:rPr>
          <w:tab/>
        </w:r>
        <w:r>
          <w:rPr>
            <w:rFonts w:ascii="Arial" w:hAnsi="Arial" w:cs="Arial"/>
            <w:sz w:val="24"/>
            <w:szCs w:val="24"/>
            <w:lang w:val="es-CO"/>
          </w:rPr>
          <w:tab/>
          <w:t>Juan =</w:t>
        </w:r>
      </w:ins>
      <w:ins w:id="33" w:author="Miguel Bv" w:date="2020-09-21T15:37:00Z">
        <w:r>
          <w:rPr>
            <w:rFonts w:ascii="Arial" w:hAnsi="Arial" w:cs="Arial"/>
            <w:sz w:val="24"/>
            <w:szCs w:val="24"/>
            <w:lang w:val="es-CO"/>
          </w:rPr>
          <w:t xml:space="preserve"> 6 horas semanales.</w:t>
        </w:r>
      </w:ins>
    </w:p>
    <w:p w:rsidR="00FD218E" w:rsidRDefault="00F5706E">
      <w:pPr>
        <w:pStyle w:val="Prrafodelista"/>
        <w:jc w:val="both"/>
        <w:rPr>
          <w:ins w:id="34" w:author="Miguel Bv" w:date="2020-09-21T22:28:00Z"/>
          <w:rFonts w:ascii="Arial" w:hAnsi="Arial" w:cs="Arial"/>
          <w:sz w:val="24"/>
          <w:szCs w:val="24"/>
          <w:lang w:val="es-CO"/>
        </w:rPr>
        <w:pPrChange w:id="35" w:author="Miguel Bv" w:date="2020-09-21T22:28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36" w:author="Miguel Bv" w:date="2020-09-21T15:37:00Z">
        <w:r>
          <w:rPr>
            <w:rFonts w:ascii="Arial" w:hAnsi="Arial" w:cs="Arial"/>
            <w:sz w:val="24"/>
            <w:szCs w:val="24"/>
            <w:lang w:val="es-CO"/>
          </w:rPr>
          <w:tab/>
        </w:r>
        <w:r>
          <w:rPr>
            <w:rFonts w:ascii="Arial" w:hAnsi="Arial" w:cs="Arial"/>
            <w:sz w:val="24"/>
            <w:szCs w:val="24"/>
            <w:lang w:val="es-CO"/>
          </w:rPr>
          <w:tab/>
          <w:t>Miguel = 6 horas semanales.</w:t>
        </w:r>
      </w:ins>
    </w:p>
    <w:p w:rsidR="00FD218E" w:rsidRDefault="00FD218E">
      <w:pPr>
        <w:jc w:val="both"/>
        <w:rPr>
          <w:ins w:id="37" w:author="Miguel Bv" w:date="2020-09-21T22:29:00Z"/>
          <w:rFonts w:ascii="Arial" w:hAnsi="Arial" w:cs="Arial"/>
          <w:sz w:val="24"/>
          <w:szCs w:val="24"/>
          <w:lang w:val="es-CO"/>
        </w:rPr>
        <w:pPrChange w:id="38" w:author="Miguel Bv" w:date="2020-09-21T22:29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39" w:author="Miguel Bv" w:date="2020-09-21T22:28:00Z">
        <w:r>
          <w:rPr>
            <w:rFonts w:ascii="Arial" w:hAnsi="Arial" w:cs="Arial"/>
            <w:sz w:val="24"/>
            <w:szCs w:val="24"/>
            <w:lang w:val="es-CO"/>
          </w:rPr>
          <w:t xml:space="preserve">Problema: </w:t>
        </w:r>
      </w:ins>
    </w:p>
    <w:p w:rsidR="00FD218E" w:rsidRDefault="00FD218E">
      <w:pPr>
        <w:pStyle w:val="Prrafodelista"/>
        <w:numPr>
          <w:ilvl w:val="0"/>
          <w:numId w:val="9"/>
        </w:numPr>
        <w:jc w:val="both"/>
        <w:rPr>
          <w:ins w:id="40" w:author="Miguel Bv" w:date="2020-09-23T18:57:00Z"/>
          <w:rFonts w:ascii="Arial" w:hAnsi="Arial" w:cs="Arial"/>
          <w:sz w:val="24"/>
          <w:szCs w:val="24"/>
          <w:lang w:val="es-CO"/>
        </w:rPr>
        <w:pPrChange w:id="41" w:author="Miguel Bv" w:date="2020-09-21T22:29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42" w:author="Miguel Bv" w:date="2020-09-21T22:32:00Z">
        <w:r>
          <w:rPr>
            <w:rFonts w:ascii="Arial" w:hAnsi="Arial" w:cs="Arial"/>
            <w:sz w:val="24"/>
            <w:szCs w:val="24"/>
            <w:lang w:val="es-CO"/>
          </w:rPr>
          <w:t>Este juego a muchos de nosotros nos trajo al mundo de los videojuegos como una salida a la posibilidad de encontrar en la calle una realidad m</w:t>
        </w:r>
      </w:ins>
      <w:ins w:id="43" w:author="Miguel Bv" w:date="2020-09-21T22:33:00Z">
        <w:r>
          <w:rPr>
            <w:rFonts w:ascii="Arial" w:hAnsi="Arial" w:cs="Arial"/>
            <w:sz w:val="24"/>
            <w:szCs w:val="24"/>
            <w:lang w:val="es-CO"/>
          </w:rPr>
          <w:t xml:space="preserve">ás </w:t>
        </w:r>
      </w:ins>
      <w:ins w:id="44" w:author="Miguel Bv" w:date="2020-09-21T22:34:00Z">
        <w:r>
          <w:rPr>
            <w:rFonts w:ascii="Arial" w:hAnsi="Arial" w:cs="Arial"/>
            <w:sz w:val="24"/>
            <w:szCs w:val="24"/>
            <w:lang w:val="es-CO"/>
          </w:rPr>
          <w:t>áspera</w:t>
        </w:r>
      </w:ins>
      <w:ins w:id="45" w:author="Miguel Bv" w:date="2020-09-21T22:33:00Z">
        <w:r>
          <w:rPr>
            <w:rFonts w:ascii="Arial" w:hAnsi="Arial" w:cs="Arial"/>
            <w:sz w:val="24"/>
            <w:szCs w:val="24"/>
            <w:lang w:val="es-CO"/>
          </w:rPr>
          <w:t>, un poco riesgosa</w:t>
        </w:r>
      </w:ins>
    </w:p>
    <w:p w:rsidR="00637ABF" w:rsidRDefault="00637ABF" w:rsidP="00637ABF">
      <w:pPr>
        <w:jc w:val="both"/>
        <w:rPr>
          <w:ins w:id="46" w:author="Miguel Bv" w:date="2020-09-23T18:57:00Z"/>
          <w:rFonts w:ascii="Arial" w:hAnsi="Arial" w:cs="Arial"/>
          <w:sz w:val="24"/>
          <w:szCs w:val="24"/>
          <w:lang w:val="es-CO"/>
        </w:rPr>
        <w:pPrChange w:id="47" w:author="Miguel Bv" w:date="2020-09-23T18:57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48" w:author="Miguel Bv" w:date="2020-09-23T18:57:00Z">
        <w:r>
          <w:rPr>
            <w:rFonts w:ascii="Arial" w:hAnsi="Arial" w:cs="Arial"/>
            <w:sz w:val="24"/>
            <w:szCs w:val="24"/>
            <w:lang w:val="es-CO"/>
          </w:rPr>
          <w:t xml:space="preserve">Historia: </w:t>
        </w:r>
      </w:ins>
    </w:p>
    <w:p w:rsidR="00637ABF" w:rsidRDefault="00637ABF" w:rsidP="00637ABF">
      <w:pPr>
        <w:jc w:val="both"/>
        <w:rPr>
          <w:ins w:id="49" w:author="Miguel Bv" w:date="2020-09-23T18:59:00Z"/>
          <w:rFonts w:ascii="Arial" w:hAnsi="Arial" w:cs="Arial"/>
          <w:sz w:val="24"/>
          <w:szCs w:val="24"/>
          <w:lang w:val="es-CO"/>
        </w:rPr>
        <w:pPrChange w:id="50" w:author="Miguel Bv" w:date="2020-09-23T18:57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51" w:author="Miguel Bv" w:date="2020-09-23T18:57:00Z">
        <w:r>
          <w:rPr>
            <w:rFonts w:ascii="Arial" w:hAnsi="Arial" w:cs="Arial"/>
            <w:sz w:val="24"/>
            <w:szCs w:val="24"/>
            <w:lang w:val="es-CO"/>
          </w:rPr>
          <w:tab/>
        </w:r>
      </w:ins>
      <w:ins w:id="52" w:author="Miguel Bv" w:date="2020-09-23T18:58:00Z">
        <w:r>
          <w:rPr>
            <w:rFonts w:ascii="Arial" w:hAnsi="Arial" w:cs="Arial"/>
            <w:sz w:val="24"/>
            <w:szCs w:val="24"/>
            <w:lang w:val="es-CO"/>
          </w:rPr>
          <w:t xml:space="preserve">Nivel 1: El planeta de Antioquia es atacado y fuertemente afectado por el acecho de estos grupos subversivos interplanetarios, que han hecho de algunos planetas su fuente de </w:t>
        </w:r>
      </w:ins>
      <w:ins w:id="53" w:author="Miguel Bv" w:date="2020-09-23T18:59:00Z">
        <w:r>
          <w:rPr>
            <w:rFonts w:ascii="Arial" w:hAnsi="Arial" w:cs="Arial"/>
            <w:sz w:val="24"/>
            <w:szCs w:val="24"/>
            <w:lang w:val="es-CO"/>
          </w:rPr>
          <w:t>economía</w:t>
        </w:r>
      </w:ins>
      <w:ins w:id="54" w:author="Miguel Bv" w:date="2020-09-23T18:58:00Z">
        <w:r>
          <w:rPr>
            <w:rFonts w:ascii="Arial" w:hAnsi="Arial" w:cs="Arial"/>
            <w:sz w:val="24"/>
            <w:szCs w:val="24"/>
            <w:lang w:val="es-CO"/>
          </w:rPr>
          <w:t xml:space="preserve"> </w:t>
        </w:r>
      </w:ins>
      <w:ins w:id="55" w:author="Miguel Bv" w:date="2020-09-23T18:59:00Z">
        <w:r>
          <w:rPr>
            <w:rFonts w:ascii="Arial" w:hAnsi="Arial" w:cs="Arial"/>
            <w:sz w:val="24"/>
            <w:szCs w:val="24"/>
            <w:lang w:val="es-CO"/>
          </w:rPr>
          <w:t>para nutrir su fuerza militar, para intereses revolucionarios.</w:t>
        </w:r>
      </w:ins>
    </w:p>
    <w:p w:rsidR="00F0261F" w:rsidRDefault="00637ABF" w:rsidP="00637ABF">
      <w:pPr>
        <w:jc w:val="both"/>
        <w:rPr>
          <w:ins w:id="56" w:author="Miguel Bv" w:date="2020-09-23T19:07:00Z"/>
          <w:rFonts w:ascii="Arial" w:hAnsi="Arial" w:cs="Arial"/>
          <w:sz w:val="24"/>
          <w:szCs w:val="24"/>
          <w:lang w:val="es-CO"/>
        </w:rPr>
        <w:pPrChange w:id="57" w:author="Miguel Bv" w:date="2020-09-23T18:57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58" w:author="Miguel Bv" w:date="2020-09-23T18:59:00Z">
        <w:r>
          <w:rPr>
            <w:rFonts w:ascii="Arial" w:hAnsi="Arial" w:cs="Arial"/>
            <w:sz w:val="24"/>
            <w:szCs w:val="24"/>
            <w:lang w:val="es-CO"/>
          </w:rPr>
          <w:tab/>
          <w:t>Transición:</w:t>
        </w:r>
      </w:ins>
      <w:ins w:id="59" w:author="Miguel Bv" w:date="2020-09-23T19:02:00Z">
        <w:r>
          <w:rPr>
            <w:rFonts w:ascii="Arial" w:hAnsi="Arial" w:cs="Arial"/>
            <w:sz w:val="24"/>
            <w:szCs w:val="24"/>
            <w:lang w:val="es-CO"/>
          </w:rPr>
          <w:t xml:space="preserve"> Uribe ve su pueblo destruido y el </w:t>
        </w:r>
      </w:ins>
      <w:ins w:id="60" w:author="Miguel Bv" w:date="2020-09-23T18:59:00Z">
        <w:r>
          <w:rPr>
            <w:rFonts w:ascii="Arial" w:hAnsi="Arial" w:cs="Arial"/>
            <w:sz w:val="24"/>
            <w:szCs w:val="24"/>
            <w:lang w:val="es-CO"/>
          </w:rPr>
          <w:t xml:space="preserve">en base a eso decide tomar venganza por todos sus </w:t>
        </w:r>
        <w:proofErr w:type="spellStart"/>
        <w:r>
          <w:rPr>
            <w:rFonts w:ascii="Arial" w:hAnsi="Arial" w:cs="Arial"/>
            <w:sz w:val="24"/>
            <w:szCs w:val="24"/>
            <w:lang w:val="es-CO"/>
          </w:rPr>
          <w:t>parceros</w:t>
        </w:r>
        <w:proofErr w:type="spellEnd"/>
        <w:r>
          <w:rPr>
            <w:rFonts w:ascii="Arial" w:hAnsi="Arial" w:cs="Arial"/>
            <w:sz w:val="24"/>
            <w:szCs w:val="24"/>
            <w:lang w:val="es-CO"/>
          </w:rPr>
          <w:t xml:space="preserve"> </w:t>
        </w:r>
      </w:ins>
      <w:ins w:id="61" w:author="Miguel Bv" w:date="2020-09-23T19:09:00Z">
        <w:r w:rsidR="00F0261F">
          <w:rPr>
            <w:rFonts w:ascii="Arial" w:hAnsi="Arial" w:cs="Arial"/>
            <w:sz w:val="24"/>
            <w:szCs w:val="24"/>
            <w:lang w:val="es-CO"/>
          </w:rPr>
          <w:t>caídos</w:t>
        </w:r>
      </w:ins>
      <w:ins w:id="62" w:author="Miguel Bv" w:date="2020-09-23T18:59:00Z">
        <w:r>
          <w:rPr>
            <w:rFonts w:ascii="Arial" w:hAnsi="Arial" w:cs="Arial"/>
            <w:sz w:val="24"/>
            <w:szCs w:val="24"/>
            <w:lang w:val="es-CO"/>
          </w:rPr>
          <w:t xml:space="preserve">, debido a eso decide organizar la destartalada flota militar interplanetaria, y haciendo uso de muchos cacharros arrumados, logra ensamblar la </w:t>
        </w:r>
      </w:ins>
      <w:ins w:id="63" w:author="Miguel Bv" w:date="2020-09-23T19:08:00Z">
        <w:r w:rsidR="00F0261F">
          <w:rPr>
            <w:rFonts w:ascii="Arial" w:hAnsi="Arial" w:cs="Arial"/>
            <w:sz w:val="24"/>
            <w:szCs w:val="24"/>
            <w:lang w:val="es-CO"/>
          </w:rPr>
          <w:t>poderosísima</w:t>
        </w:r>
      </w:ins>
      <w:ins w:id="64" w:author="Miguel Bv" w:date="2020-09-23T18:59:00Z">
        <w:r>
          <w:rPr>
            <w:rFonts w:ascii="Arial" w:hAnsi="Arial" w:cs="Arial"/>
            <w:sz w:val="24"/>
            <w:szCs w:val="24"/>
            <w:lang w:val="es-CO"/>
          </w:rPr>
          <w:t xml:space="preserve"> </w:t>
        </w:r>
      </w:ins>
      <w:ins w:id="65" w:author="Miguel Bv" w:date="2020-09-23T19:05:00Z">
        <w:r>
          <w:rPr>
            <w:rFonts w:ascii="Arial" w:hAnsi="Arial" w:cs="Arial"/>
            <w:sz w:val="24"/>
            <w:szCs w:val="24"/>
            <w:lang w:val="es-CO"/>
          </w:rPr>
          <w:t>AUC Aeronave de</w:t>
        </w:r>
      </w:ins>
      <w:ins w:id="66" w:author="Miguel Bv" w:date="2020-09-23T19:06:00Z">
        <w:r>
          <w:rPr>
            <w:rFonts w:ascii="Arial" w:hAnsi="Arial" w:cs="Arial"/>
            <w:sz w:val="24"/>
            <w:szCs w:val="24"/>
            <w:lang w:val="es-CO"/>
          </w:rPr>
          <w:t xml:space="preserve"> velocidad</w:t>
        </w:r>
      </w:ins>
      <w:ins w:id="67" w:author="Miguel Bv" w:date="2020-09-23T19:05:00Z">
        <w:r>
          <w:rPr>
            <w:rFonts w:ascii="Arial" w:hAnsi="Arial" w:cs="Arial"/>
            <w:sz w:val="24"/>
            <w:szCs w:val="24"/>
            <w:lang w:val="es-CO"/>
          </w:rPr>
          <w:t xml:space="preserve"> </w:t>
        </w:r>
      </w:ins>
      <w:ins w:id="68" w:author="Miguel Bv" w:date="2020-09-23T19:09:00Z">
        <w:r w:rsidR="00F0261F">
          <w:rPr>
            <w:rFonts w:ascii="Arial" w:hAnsi="Arial" w:cs="Arial"/>
            <w:sz w:val="24"/>
            <w:szCs w:val="24"/>
            <w:lang w:val="es-CO"/>
          </w:rPr>
          <w:t>Ultrasónica</w:t>
        </w:r>
      </w:ins>
      <w:ins w:id="69" w:author="Miguel Bv" w:date="2020-09-23T19:05:00Z">
        <w:r>
          <w:rPr>
            <w:rFonts w:ascii="Arial" w:hAnsi="Arial" w:cs="Arial"/>
            <w:sz w:val="24"/>
            <w:szCs w:val="24"/>
            <w:lang w:val="es-CO"/>
          </w:rPr>
          <w:t xml:space="preserve"> </w:t>
        </w:r>
      </w:ins>
      <w:ins w:id="70" w:author="Miguel Bv" w:date="2020-09-23T19:06:00Z">
        <w:r>
          <w:rPr>
            <w:rFonts w:ascii="Arial" w:hAnsi="Arial" w:cs="Arial"/>
            <w:sz w:val="24"/>
            <w:szCs w:val="24"/>
            <w:lang w:val="es-CO"/>
          </w:rPr>
          <w:t xml:space="preserve">del Cambio. Asigna este nombre debido a que no permitiría que </w:t>
        </w:r>
      </w:ins>
      <w:ins w:id="71" w:author="Miguel Bv" w:date="2020-09-23T19:07:00Z">
        <w:r w:rsidR="00F0261F">
          <w:rPr>
            <w:rFonts w:ascii="Arial" w:hAnsi="Arial" w:cs="Arial"/>
            <w:sz w:val="24"/>
            <w:szCs w:val="24"/>
            <w:lang w:val="es-CO"/>
          </w:rPr>
          <w:t xml:space="preserve">su pueblo </w:t>
        </w:r>
      </w:ins>
      <w:ins w:id="72" w:author="Miguel Bv" w:date="2020-09-23T19:06:00Z">
        <w:r>
          <w:rPr>
            <w:rFonts w:ascii="Arial" w:hAnsi="Arial" w:cs="Arial"/>
            <w:sz w:val="24"/>
            <w:szCs w:val="24"/>
            <w:lang w:val="es-CO"/>
          </w:rPr>
          <w:t>sigui</w:t>
        </w:r>
        <w:r w:rsidR="00F0261F">
          <w:rPr>
            <w:rFonts w:ascii="Arial" w:hAnsi="Arial" w:cs="Arial"/>
            <w:sz w:val="24"/>
            <w:szCs w:val="24"/>
            <w:lang w:val="es-CO"/>
          </w:rPr>
          <w:t>era</w:t>
        </w:r>
      </w:ins>
      <w:ins w:id="73" w:author="Miguel Bv" w:date="2020-09-23T19:07:00Z">
        <w:r w:rsidR="00F0261F">
          <w:rPr>
            <w:rFonts w:ascii="Arial" w:hAnsi="Arial" w:cs="Arial"/>
            <w:sz w:val="24"/>
            <w:szCs w:val="24"/>
            <w:lang w:val="es-CO"/>
          </w:rPr>
          <w:t xml:space="preserve"> bajo la merced de estos extranjeros, no más, no con su familia y </w:t>
        </w:r>
        <w:proofErr w:type="spellStart"/>
        <w:r w:rsidR="00F0261F">
          <w:rPr>
            <w:rFonts w:ascii="Arial" w:hAnsi="Arial" w:cs="Arial"/>
            <w:sz w:val="24"/>
            <w:szCs w:val="24"/>
            <w:lang w:val="es-CO"/>
          </w:rPr>
          <w:t>parceros</w:t>
        </w:r>
        <w:bookmarkStart w:id="74" w:name="_GoBack"/>
        <w:bookmarkEnd w:id="74"/>
        <w:proofErr w:type="spellEnd"/>
        <w:r w:rsidR="00F0261F">
          <w:rPr>
            <w:rFonts w:ascii="Arial" w:hAnsi="Arial" w:cs="Arial"/>
            <w:sz w:val="24"/>
            <w:szCs w:val="24"/>
            <w:lang w:val="es-CO"/>
          </w:rPr>
          <w:t>.</w:t>
        </w:r>
      </w:ins>
    </w:p>
    <w:p w:rsidR="00637ABF" w:rsidRPr="00637ABF" w:rsidRDefault="00F0261F" w:rsidP="00637ABF">
      <w:pPr>
        <w:jc w:val="both"/>
        <w:rPr>
          <w:rFonts w:ascii="Arial" w:hAnsi="Arial" w:cs="Arial"/>
          <w:sz w:val="24"/>
          <w:szCs w:val="24"/>
          <w:lang w:val="es-CO"/>
          <w:rPrChange w:id="75" w:author="Miguel Bv" w:date="2020-09-23T18:57:00Z">
            <w:rPr>
              <w:lang w:val="es-CO"/>
            </w:rPr>
          </w:rPrChange>
        </w:rPr>
        <w:pPrChange w:id="76" w:author="Miguel Bv" w:date="2020-09-23T18:57:00Z">
          <w:pPr>
            <w:pStyle w:val="Prrafodelista"/>
            <w:numPr>
              <w:numId w:val="4"/>
            </w:numPr>
            <w:ind w:hanging="360"/>
            <w:jc w:val="both"/>
          </w:pPr>
        </w:pPrChange>
      </w:pPr>
      <w:ins w:id="77" w:author="Miguel Bv" w:date="2020-09-23T19:07:00Z">
        <w:r>
          <w:rPr>
            <w:rFonts w:ascii="Arial" w:hAnsi="Arial" w:cs="Arial"/>
            <w:sz w:val="24"/>
            <w:szCs w:val="24"/>
            <w:lang w:val="es-CO"/>
          </w:rPr>
          <w:tab/>
          <w:t xml:space="preserve">Nivel 2: La </w:t>
        </w:r>
      </w:ins>
      <w:ins w:id="78" w:author="Miguel Bv" w:date="2020-09-23T19:08:00Z">
        <w:r>
          <w:rPr>
            <w:rFonts w:ascii="Arial" w:hAnsi="Arial" w:cs="Arial"/>
            <w:sz w:val="24"/>
            <w:szCs w:val="24"/>
            <w:lang w:val="es-CO"/>
          </w:rPr>
          <w:t xml:space="preserve">tripulación </w:t>
        </w:r>
      </w:ins>
    </w:p>
    <w:sectPr w:rsidR="00637ABF" w:rsidRPr="00637A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263A"/>
    <w:multiLevelType w:val="hybridMultilevel"/>
    <w:tmpl w:val="8B70D9AC"/>
    <w:lvl w:ilvl="0" w:tplc="631EF3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86ED2"/>
    <w:multiLevelType w:val="hybridMultilevel"/>
    <w:tmpl w:val="C7D0151E"/>
    <w:lvl w:ilvl="0" w:tplc="11DC6B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05AE6"/>
    <w:multiLevelType w:val="hybridMultilevel"/>
    <w:tmpl w:val="EB581D62"/>
    <w:lvl w:ilvl="0" w:tplc="BE7AED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53090"/>
    <w:multiLevelType w:val="hybridMultilevel"/>
    <w:tmpl w:val="0D9A4BB0"/>
    <w:lvl w:ilvl="0" w:tplc="BDA2650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40B36"/>
    <w:multiLevelType w:val="hybridMultilevel"/>
    <w:tmpl w:val="3E862C4A"/>
    <w:lvl w:ilvl="0" w:tplc="49EC3A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E2525"/>
    <w:multiLevelType w:val="hybridMultilevel"/>
    <w:tmpl w:val="D0C0D746"/>
    <w:lvl w:ilvl="0" w:tplc="501EDD1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320FD"/>
    <w:multiLevelType w:val="hybridMultilevel"/>
    <w:tmpl w:val="AC8E6DE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E787D"/>
    <w:multiLevelType w:val="hybridMultilevel"/>
    <w:tmpl w:val="59849CA2"/>
    <w:lvl w:ilvl="0" w:tplc="F85A50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32C85"/>
    <w:multiLevelType w:val="hybridMultilevel"/>
    <w:tmpl w:val="8C90DA6A"/>
    <w:lvl w:ilvl="0" w:tplc="AC9090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guel Bv">
    <w15:presenceInfo w15:providerId="Windows Live" w15:userId="dee215b1d4090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trackRevisions/>
  <w:documentProtection w:edit="trackedChange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4E"/>
    <w:rsid w:val="000F446E"/>
    <w:rsid w:val="00174418"/>
    <w:rsid w:val="001F1729"/>
    <w:rsid w:val="003D3F51"/>
    <w:rsid w:val="00414220"/>
    <w:rsid w:val="005E04EF"/>
    <w:rsid w:val="00637ABF"/>
    <w:rsid w:val="007D4A46"/>
    <w:rsid w:val="009C5A4B"/>
    <w:rsid w:val="00A01033"/>
    <w:rsid w:val="00C76C07"/>
    <w:rsid w:val="00C838FD"/>
    <w:rsid w:val="00E80786"/>
    <w:rsid w:val="00EA494E"/>
    <w:rsid w:val="00F0261F"/>
    <w:rsid w:val="00F31DA1"/>
    <w:rsid w:val="00F5706E"/>
    <w:rsid w:val="00FA3E45"/>
    <w:rsid w:val="00FD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22DC4-8088-425F-945A-82626263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4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Bv</dc:creator>
  <cp:keywords/>
  <dc:description/>
  <cp:lastModifiedBy>Miguel Bv</cp:lastModifiedBy>
  <cp:revision>5</cp:revision>
  <dcterms:created xsi:type="dcterms:W3CDTF">2020-09-21T15:07:00Z</dcterms:created>
  <dcterms:modified xsi:type="dcterms:W3CDTF">2020-09-24T03:38:00Z</dcterms:modified>
</cp:coreProperties>
</file>